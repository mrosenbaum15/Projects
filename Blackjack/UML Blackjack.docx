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1F2E4" w14:textId="77777777" w:rsidR="009D2599" w:rsidRDefault="002F4DCF" w:rsidP="009D2599">
      <w:pPr>
        <w:jc w:val="right"/>
      </w:pPr>
      <w:ins w:id="0" w:author="Matthew Rosenbaum" w:date="2017-02-02T18:25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273E2697" wp14:editId="165B428E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-228600</wp:posOffset>
                  </wp:positionV>
                  <wp:extent cx="2514600" cy="1143000"/>
                  <wp:effectExtent l="0" t="0" r="25400" b="25400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5146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DCFDB" w14:textId="77777777" w:rsidR="009D2599" w:rsidRDefault="009D2599" w:rsidP="002F4DCF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</w:pPr>
                              <w:r>
                                <w:t>Game</w:t>
                              </w:r>
                            </w:p>
                            <w:p w14:paraId="135BE13F" w14:textId="77777777" w:rsidR="009D2599" w:rsidRPr="002F4DCF" w:rsidRDefault="009D2599" w:rsidP="002F4DCF">
                              <w:pP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46DCFBD0" w14:textId="77777777" w:rsidR="009D2599" w:rsidRDefault="009D2599" w:rsidP="002F4DCF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rFonts w:ascii="Arial" w:eastAsia="Times New Roman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No instance variables</w:t>
                              </w:r>
                            </w:p>
                            <w:p w14:paraId="26B530CF" w14:textId="77777777" w:rsidR="009D2599" w:rsidRDefault="009D2599" w:rsidP="002F4DCF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rFonts w:ascii="Arial" w:eastAsia="Times New Roman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101E2B4D" w14:textId="77777777" w:rsidR="009D2599" w:rsidRDefault="009D2599" w:rsidP="002F4DCF">
                              <w:pPr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706FE1FE" w14:textId="77777777" w:rsidR="009D2599" w:rsidRPr="002F4DCF" w:rsidRDefault="009D2599" w:rsidP="002F4DCF">
                              <w:pP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eastAsia="Times New Roman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+ static main(args: String[])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7" o:spid="_x0000_s1026" type="#_x0000_t202" style="position:absolute;left:0;text-align:left;margin-left:108pt;margin-top:-17.95pt;width:198pt;height:9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" filled="f" strokecolor="black [3213]">
                  <v:textbox>
                    <w:txbxContent>
                      <w:p w14:paraId="393DCFDB" w14:textId="77777777" w:rsidR="009D2599" w:rsidRDefault="009D2599" w:rsidP="002F4DCF">
                        <w:pPr>
                          <w:pBdr>
                            <w:bottom w:val="single" w:sz="6" w:space="1" w:color="auto"/>
                          </w:pBdr>
                          <w:jc w:val="center"/>
                        </w:pPr>
                        <w:r>
                          <w:t>Game</w:t>
                        </w:r>
                      </w:p>
                      <w:p w14:paraId="135BE13F" w14:textId="77777777" w:rsidR="009D2599" w:rsidRPr="002F4DCF" w:rsidRDefault="009D2599" w:rsidP="002F4DCF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</w:p>
                      <w:p w14:paraId="46DCFBD0" w14:textId="77777777" w:rsidR="009D2599" w:rsidRDefault="009D2599" w:rsidP="002F4DCF">
                        <w:pPr>
                          <w:pBdr>
                            <w:bottom w:val="single" w:sz="6" w:space="1" w:color="auto"/>
                          </w:pBdr>
                          <w:rPr>
                            <w:rFonts w:ascii="Arial" w:eastAsia="Times New Roman" w:hAnsi="Arial" w:cs="Times New Roman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color w:val="000000"/>
                            <w:sz w:val="22"/>
                            <w:szCs w:val="22"/>
                          </w:rPr>
                          <w:t>No instance variables</w:t>
                        </w:r>
                      </w:p>
                      <w:p w14:paraId="26B530CF" w14:textId="77777777" w:rsidR="009D2599" w:rsidRDefault="009D2599" w:rsidP="002F4DCF">
                        <w:pPr>
                          <w:pBdr>
                            <w:bottom w:val="single" w:sz="6" w:space="1" w:color="auto"/>
                          </w:pBdr>
                          <w:rPr>
                            <w:rFonts w:ascii="Arial" w:eastAsia="Times New Roman" w:hAnsi="Arial" w:cs="Times New Roman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101E2B4D" w14:textId="77777777" w:rsidR="009D2599" w:rsidRDefault="009D2599" w:rsidP="002F4DCF">
                        <w:pPr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706FE1FE" w14:textId="77777777" w:rsidR="009D2599" w:rsidRPr="002F4DCF" w:rsidRDefault="009D2599" w:rsidP="002F4DCF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eastAsia="Times New Roman" w:hAnsi="Arial" w:cs="Times New Roman"/>
                            <w:color w:val="000000"/>
                            <w:sz w:val="22"/>
                            <w:szCs w:val="22"/>
                          </w:rPr>
                          <w:t>+ static main(args: String[])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  <w:r w:rsidR="009D2599">
        <w:t xml:space="preserve">UML by: </w:t>
      </w:r>
    </w:p>
    <w:p w14:paraId="48DFD4AB" w14:textId="77777777" w:rsidR="002F4DCF" w:rsidRDefault="009D2599" w:rsidP="009D2599">
      <w:pPr>
        <w:jc w:val="right"/>
      </w:pPr>
      <w:r>
        <w:t>Matt Rosenbaum</w:t>
      </w:r>
    </w:p>
    <w:p w14:paraId="4DEE74AB" w14:textId="77777777" w:rsidR="002F4DCF" w:rsidRDefault="002F4DCF"/>
    <w:p w14:paraId="4FFEA813" w14:textId="77777777" w:rsidR="002F4DCF" w:rsidRDefault="002F4DCF"/>
    <w:p w14:paraId="7782C694" w14:textId="77777777" w:rsidR="002F4DCF" w:rsidRDefault="002F4DCF"/>
    <w:p w14:paraId="6F090842" w14:textId="77777777" w:rsidR="002F4DCF" w:rsidRDefault="009D259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14F0F1" wp14:editId="2C6C1F99">
                <wp:simplePos x="0" y="0"/>
                <wp:positionH relativeFrom="column">
                  <wp:posOffset>914400</wp:posOffset>
                </wp:positionH>
                <wp:positionV relativeFrom="paragraph">
                  <wp:posOffset>20955</wp:posOffset>
                </wp:positionV>
                <wp:extent cx="457200" cy="457200"/>
                <wp:effectExtent l="50800" t="50800" r="762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in;margin-top:1.65pt;width:36pt;height:36pt;flip: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050673" wp14:editId="1AD549C3">
                <wp:simplePos x="0" y="0"/>
                <wp:positionH relativeFrom="column">
                  <wp:posOffset>3886200</wp:posOffset>
                </wp:positionH>
                <wp:positionV relativeFrom="paragraph">
                  <wp:posOffset>20955</wp:posOffset>
                </wp:positionV>
                <wp:extent cx="457200" cy="457200"/>
                <wp:effectExtent l="76200" t="50800" r="7620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306pt;margin-top:1.65pt;width:36pt;height:36pt;flip:x 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88ECCC7" w14:textId="77777777" w:rsidR="002F4DCF" w:rsidRDefault="002F4DCF"/>
    <w:p w14:paraId="2952D16D" w14:textId="77777777" w:rsidR="002F4DCF" w:rsidRDefault="009D2599">
      <w:ins w:id="1" w:author="Matthew Rosenbaum" w:date="2017-02-02T18:25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037B8B78" wp14:editId="35A234F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120650</wp:posOffset>
                  </wp:positionV>
                  <wp:extent cx="2057400" cy="2057400"/>
                  <wp:effectExtent l="0" t="0" r="25400" b="25400"/>
                  <wp:wrapNone/>
                  <wp:docPr id="6" name="Text Box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162715" w14:textId="77777777" w:rsidR="009D2599" w:rsidRDefault="009D2599" w:rsidP="002F4DCF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</w:pPr>
                              <w:r>
                                <w:t>Player</w:t>
                              </w:r>
                            </w:p>
                            <w:p w14:paraId="13E62633" w14:textId="77777777" w:rsidR="009D2599" w:rsidRPr="002F4DCF" w:rsidRDefault="009D2599" w:rsidP="002F4DCF">
                              <w:pP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7F5436A2" w14:textId="77777777" w:rsidR="009D2599" w:rsidRPr="002F4DCF" w:rsidRDefault="009D2599" w:rsidP="002F4DCF">
                              <w:pPr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- name : String</w:t>
                              </w:r>
                            </w:p>
                            <w:p w14:paraId="5CC0E953" w14:textId="77777777" w:rsidR="009D2599" w:rsidRPr="002F4DCF" w:rsidRDefault="009D2599" w:rsidP="002F4DCF">
                              <w:pPr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- balance : int</w:t>
                              </w:r>
                            </w:p>
                            <w:p w14:paraId="6FC3F462" w14:textId="77777777" w:rsidR="009D2599" w:rsidRPr="002F4DCF" w:rsidRDefault="009D2599" w:rsidP="002F4DCF">
                              <w:pP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eastAsia="Times New Roman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- hand : Hand</w:t>
                              </w:r>
                            </w:p>
                            <w:p w14:paraId="4B834EA2" w14:textId="77777777" w:rsidR="009D2599" w:rsidRDefault="009D2599" w:rsidP="002F4DCF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rFonts w:ascii="Arial" w:eastAsia="Times New Roman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076C8096" w14:textId="77777777" w:rsidR="009D2599" w:rsidRDefault="009D2599" w:rsidP="002F4DCF">
                              <w:pPr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688DA4E6" w14:textId="77777777" w:rsidR="009D2599" w:rsidRPr="002F4DCF" w:rsidRDefault="009D2599" w:rsidP="002F4DCF">
                              <w:pPr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+ hit()</w:t>
                              </w:r>
                            </w:p>
                            <w:p w14:paraId="1CFC046B" w14:textId="77777777" w:rsidR="009D2599" w:rsidRPr="002F4DCF" w:rsidRDefault="009D2599" w:rsidP="002F4DCF">
                              <w:pPr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+ stand()</w:t>
                              </w:r>
                            </w:p>
                            <w:p w14:paraId="0B422FD3" w14:textId="77777777" w:rsidR="009D2599" w:rsidRPr="002F4DCF" w:rsidRDefault="009D2599" w:rsidP="002F4DCF">
                              <w:pPr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+ double()</w:t>
                              </w:r>
                            </w:p>
                            <w:p w14:paraId="053178EA" w14:textId="77777777" w:rsidR="009D2599" w:rsidRPr="002F4DCF" w:rsidRDefault="009D2599" w:rsidP="002F4DCF">
                              <w:pPr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+ split()</w:t>
                              </w:r>
                            </w:p>
                            <w:p w14:paraId="55F85284" w14:textId="77777777" w:rsidR="009D2599" w:rsidRPr="002F4DCF" w:rsidRDefault="009D2599" w:rsidP="002F4DCF">
                              <w:pP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eastAsia="Times New Roman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+ getInsurance()</w:t>
                              </w:r>
                            </w:p>
                            <w:p w14:paraId="328283EC" w14:textId="77777777" w:rsidR="009D2599" w:rsidRPr="002F4DCF" w:rsidRDefault="009D2599" w:rsidP="002F4DCF">
                              <w:pP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540BB2C6" w14:textId="77777777" w:rsidR="009D2599" w:rsidRPr="002F4DCF" w:rsidRDefault="009D2599" w:rsidP="002F4DCF">
                              <w:pP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Text Box 6" o:spid="_x0000_s1027" type="#_x0000_t202" style="position:absolute;margin-left:0;margin-top:9.5pt;width:162pt;height:16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" filled="f" strokecolor="black [3213]">
                  <v:textbox>
                    <w:txbxContent>
                      <w:p w14:paraId="53162715" w14:textId="77777777" w:rsidR="009D2599" w:rsidRDefault="009D2599" w:rsidP="002F4DCF">
                        <w:pPr>
                          <w:pBdr>
                            <w:bottom w:val="single" w:sz="6" w:space="1" w:color="auto"/>
                          </w:pBdr>
                          <w:jc w:val="center"/>
                        </w:pPr>
                        <w:r>
                          <w:t>Player</w:t>
                        </w:r>
                      </w:p>
                      <w:p w14:paraId="13E62633" w14:textId="77777777" w:rsidR="009D2599" w:rsidRPr="002F4DCF" w:rsidRDefault="009D2599" w:rsidP="002F4DCF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</w:p>
                      <w:p w14:paraId="7F5436A2" w14:textId="77777777" w:rsidR="009D2599" w:rsidRPr="002F4DCF" w:rsidRDefault="009D2599" w:rsidP="002F4DCF">
                        <w:pPr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- name : String</w:t>
                        </w:r>
                      </w:p>
                      <w:p w14:paraId="5CC0E953" w14:textId="77777777" w:rsidR="009D2599" w:rsidRPr="002F4DCF" w:rsidRDefault="009D2599" w:rsidP="002F4DCF">
                        <w:pPr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- balance : int</w:t>
                        </w:r>
                      </w:p>
                      <w:p w14:paraId="6FC3F462" w14:textId="77777777" w:rsidR="009D2599" w:rsidRPr="002F4DCF" w:rsidRDefault="009D2599" w:rsidP="002F4DCF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eastAsia="Times New Roman" w:hAnsi="Arial" w:cs="Times New Roman"/>
                            <w:color w:val="000000"/>
                            <w:sz w:val="22"/>
                            <w:szCs w:val="22"/>
                          </w:rPr>
                          <w:t>- hand : Hand</w:t>
                        </w:r>
                      </w:p>
                      <w:p w14:paraId="4B834EA2" w14:textId="77777777" w:rsidR="009D2599" w:rsidRDefault="009D2599" w:rsidP="002F4DCF">
                        <w:pPr>
                          <w:pBdr>
                            <w:bottom w:val="single" w:sz="6" w:space="1" w:color="auto"/>
                          </w:pBdr>
                          <w:rPr>
                            <w:rFonts w:ascii="Arial" w:eastAsia="Times New Roman" w:hAnsi="Arial" w:cs="Times New Roman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076C8096" w14:textId="77777777" w:rsidR="009D2599" w:rsidRDefault="009D2599" w:rsidP="002F4DCF">
                        <w:pPr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688DA4E6" w14:textId="77777777" w:rsidR="009D2599" w:rsidRPr="002F4DCF" w:rsidRDefault="009D2599" w:rsidP="002F4DCF">
                        <w:pPr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+ hit()</w:t>
                        </w:r>
                      </w:p>
                      <w:p w14:paraId="1CFC046B" w14:textId="77777777" w:rsidR="009D2599" w:rsidRPr="002F4DCF" w:rsidRDefault="009D2599" w:rsidP="002F4DCF">
                        <w:pPr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+ stand()</w:t>
                        </w:r>
                      </w:p>
                      <w:p w14:paraId="0B422FD3" w14:textId="77777777" w:rsidR="009D2599" w:rsidRPr="002F4DCF" w:rsidRDefault="009D2599" w:rsidP="002F4DCF">
                        <w:pPr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+ double()</w:t>
                        </w:r>
                      </w:p>
                      <w:p w14:paraId="053178EA" w14:textId="77777777" w:rsidR="009D2599" w:rsidRPr="002F4DCF" w:rsidRDefault="009D2599" w:rsidP="002F4DCF">
                        <w:pPr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+ split()</w:t>
                        </w:r>
                      </w:p>
                      <w:p w14:paraId="55F85284" w14:textId="77777777" w:rsidR="009D2599" w:rsidRPr="002F4DCF" w:rsidRDefault="009D2599" w:rsidP="002F4DCF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eastAsia="Times New Roman" w:hAnsi="Arial" w:cs="Times New Roman"/>
                            <w:color w:val="000000"/>
                            <w:sz w:val="22"/>
                            <w:szCs w:val="22"/>
                          </w:rPr>
                          <w:t>+ getInsurance()</w:t>
                        </w:r>
                      </w:p>
                      <w:p w14:paraId="328283EC" w14:textId="77777777" w:rsidR="009D2599" w:rsidRPr="002F4DCF" w:rsidRDefault="009D2599" w:rsidP="002F4DCF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</w:p>
                      <w:p w14:paraId="540BB2C6" w14:textId="77777777" w:rsidR="009D2599" w:rsidRPr="002F4DCF" w:rsidRDefault="009D2599" w:rsidP="002F4DCF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7C732E">
          <w:rPr>
            <w:noProof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2AD6AE51" wp14:editId="08EA10F4">
                  <wp:simplePos x="0" y="0"/>
                  <wp:positionH relativeFrom="column">
                    <wp:posOffset>2971800</wp:posOffset>
                  </wp:positionH>
                  <wp:positionV relativeFrom="paragraph">
                    <wp:posOffset>120650</wp:posOffset>
                  </wp:positionV>
                  <wp:extent cx="2514600" cy="2057400"/>
                  <wp:effectExtent l="0" t="0" r="25400" b="25400"/>
                  <wp:wrapSquare wrapText="bothSides"/>
                  <wp:docPr id="8" name="Text Box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5146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912613" w14:textId="77777777" w:rsidR="009D2599" w:rsidRDefault="009D2599" w:rsidP="002F4DCF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</w:pPr>
                              <w:r>
                                <w:t>Dealer</w:t>
                              </w:r>
                            </w:p>
                            <w:p w14:paraId="776E90D9" w14:textId="77777777" w:rsidR="009D2599" w:rsidRPr="002F4DCF" w:rsidRDefault="009D2599" w:rsidP="002F4DCF">
                              <w:pP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67B7CEE3" w14:textId="77777777" w:rsidR="009D2599" w:rsidRPr="002F4DCF" w:rsidRDefault="009D2599" w:rsidP="002F4DCF">
                              <w:pPr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- hand : Hand</w:t>
                              </w:r>
                            </w:p>
                            <w:p w14:paraId="1188D6A0" w14:textId="77777777" w:rsidR="009D2599" w:rsidRPr="002F4DCF" w:rsidRDefault="009D2599" w:rsidP="002F4DCF">
                              <w:pP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eastAsia="Times New Roman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- shoe : Shoe</w:t>
                              </w:r>
                            </w:p>
                            <w:p w14:paraId="499E6AC7" w14:textId="77777777" w:rsidR="009D2599" w:rsidRDefault="009D2599" w:rsidP="002F4DCF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rFonts w:ascii="Arial" w:eastAsia="Times New Roman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5D73260A" w14:textId="77777777" w:rsidR="009D2599" w:rsidRDefault="009D2599" w:rsidP="002F4DCF">
                              <w:pPr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25872DFE" w14:textId="77777777" w:rsidR="009D2599" w:rsidRPr="002F4DCF" w:rsidRDefault="009D2599" w:rsidP="002F4DCF">
                              <w:pPr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- startGame()</w:t>
                              </w:r>
                            </w:p>
                            <w:p w14:paraId="4DFC3361" w14:textId="77777777" w:rsidR="009D2599" w:rsidRPr="002F4DCF" w:rsidRDefault="009D2599" w:rsidP="002F4DCF">
                              <w:pPr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- deal()</w:t>
                              </w:r>
                            </w:p>
                            <w:p w14:paraId="5F4BDC5D" w14:textId="77777777" w:rsidR="009D2599" w:rsidRPr="002F4DCF" w:rsidRDefault="009D2599" w:rsidP="002F4DCF">
                              <w:pP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eastAsia="Times New Roman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- shuffleShoe()</w:t>
                              </w:r>
                            </w:p>
                            <w:p w14:paraId="7C51CA9A" w14:textId="77777777" w:rsidR="009D2599" w:rsidRPr="002F4DCF" w:rsidRDefault="009D2599" w:rsidP="002F4DCF">
                              <w:pP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Text Box 8" o:spid="_x0000_s1028" type="#_x0000_t202" style="position:absolute;margin-left:234pt;margin-top:9.5pt;width:198pt;height:16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" filled="f" strokecolor="black [3213]">
                  <v:textbox>
                    <w:txbxContent>
                      <w:p w14:paraId="4C912613" w14:textId="77777777" w:rsidR="009D2599" w:rsidRDefault="009D2599" w:rsidP="002F4DCF">
                        <w:pPr>
                          <w:pBdr>
                            <w:bottom w:val="single" w:sz="6" w:space="1" w:color="auto"/>
                          </w:pBdr>
                          <w:jc w:val="center"/>
                        </w:pPr>
                        <w:r>
                          <w:t>Dealer</w:t>
                        </w:r>
                      </w:p>
                      <w:p w14:paraId="776E90D9" w14:textId="77777777" w:rsidR="009D2599" w:rsidRPr="002F4DCF" w:rsidRDefault="009D2599" w:rsidP="002F4DCF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</w:p>
                      <w:p w14:paraId="67B7CEE3" w14:textId="77777777" w:rsidR="009D2599" w:rsidRPr="002F4DCF" w:rsidRDefault="009D2599" w:rsidP="002F4DCF">
                        <w:pPr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- hand : Hand</w:t>
                        </w:r>
                      </w:p>
                      <w:p w14:paraId="1188D6A0" w14:textId="77777777" w:rsidR="009D2599" w:rsidRPr="002F4DCF" w:rsidRDefault="009D2599" w:rsidP="002F4DCF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eastAsia="Times New Roman" w:hAnsi="Arial" w:cs="Times New Roman"/>
                            <w:color w:val="000000"/>
                            <w:sz w:val="22"/>
                            <w:szCs w:val="22"/>
                          </w:rPr>
                          <w:t>- shoe : Shoe</w:t>
                        </w:r>
                      </w:p>
                      <w:p w14:paraId="499E6AC7" w14:textId="77777777" w:rsidR="009D2599" w:rsidRDefault="009D2599" w:rsidP="002F4DCF">
                        <w:pPr>
                          <w:pBdr>
                            <w:bottom w:val="single" w:sz="6" w:space="1" w:color="auto"/>
                          </w:pBdr>
                          <w:rPr>
                            <w:rFonts w:ascii="Arial" w:eastAsia="Times New Roman" w:hAnsi="Arial" w:cs="Times New Roman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5D73260A" w14:textId="77777777" w:rsidR="009D2599" w:rsidRDefault="009D2599" w:rsidP="002F4DCF">
                        <w:pPr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25872DFE" w14:textId="77777777" w:rsidR="009D2599" w:rsidRPr="002F4DCF" w:rsidRDefault="009D2599" w:rsidP="002F4DCF">
                        <w:pPr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- startGame()</w:t>
                        </w:r>
                      </w:p>
                      <w:p w14:paraId="4DFC3361" w14:textId="77777777" w:rsidR="009D2599" w:rsidRPr="002F4DCF" w:rsidRDefault="009D2599" w:rsidP="002F4DCF">
                        <w:pPr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- deal()</w:t>
                        </w:r>
                      </w:p>
                      <w:p w14:paraId="5F4BDC5D" w14:textId="77777777" w:rsidR="009D2599" w:rsidRPr="002F4DCF" w:rsidRDefault="009D2599" w:rsidP="002F4DCF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eastAsia="Times New Roman" w:hAnsi="Arial" w:cs="Times New Roman"/>
                            <w:color w:val="000000"/>
                            <w:sz w:val="22"/>
                            <w:szCs w:val="22"/>
                          </w:rPr>
                          <w:t>- shuffleShoe()</w:t>
                        </w:r>
                      </w:p>
                      <w:p w14:paraId="7C51CA9A" w14:textId="77777777" w:rsidR="009D2599" w:rsidRPr="002F4DCF" w:rsidRDefault="009D2599" w:rsidP="002F4DCF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</w:p>
    <w:p w14:paraId="693901FC" w14:textId="77777777" w:rsidR="002F4DCF" w:rsidRDefault="002F4DCF"/>
    <w:p w14:paraId="4B0E1403" w14:textId="77777777" w:rsidR="002F4DCF" w:rsidRDefault="002F4DCF"/>
    <w:p w14:paraId="76228D67" w14:textId="77777777" w:rsidR="002F4DCF" w:rsidRDefault="002F4DCF"/>
    <w:p w14:paraId="2697B237" w14:textId="77777777" w:rsidR="002F4DCF" w:rsidRDefault="002F4DCF"/>
    <w:p w14:paraId="249C9CF5" w14:textId="77777777" w:rsidR="00191D25" w:rsidRDefault="00F77C2E">
      <w:ins w:id="2" w:author="Matthew Rosenbaum" w:date="2017-02-02T18:25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699049C" wp14:editId="07528F58">
                  <wp:simplePos x="0" y="0"/>
                  <wp:positionH relativeFrom="column">
                    <wp:posOffset>2971800</wp:posOffset>
                  </wp:positionH>
                  <wp:positionV relativeFrom="paragraph">
                    <wp:posOffset>4257040</wp:posOffset>
                  </wp:positionV>
                  <wp:extent cx="2514600" cy="2514600"/>
                  <wp:effectExtent l="0" t="0" r="25400" b="25400"/>
                  <wp:wrapNone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51460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5969A3" w14:textId="77777777" w:rsidR="009D2599" w:rsidRDefault="009D2599" w:rsidP="002F4DCF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</w:pPr>
                              <w:r>
                                <w:t>Card</w:t>
                              </w:r>
                            </w:p>
                            <w:p w14:paraId="723647A3" w14:textId="77777777" w:rsidR="009D2599" w:rsidRDefault="009D2599" w:rsidP="002F4DC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2767259D" w14:textId="77777777" w:rsidR="009D2599" w:rsidRPr="002F4DCF" w:rsidRDefault="009D2599" w:rsidP="002F4DC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F4DCF">
                                <w:rPr>
                                  <w:rFonts w:ascii="Arial" w:hAnsi="Arial"/>
                                  <w:color w:val="000000"/>
                                  <w:sz w:val="22"/>
                                  <w:szCs w:val="22"/>
                                </w:rPr>
                                <w:t>- suit : String</w:t>
                              </w:r>
                            </w:p>
                            <w:p w14:paraId="3B1AB301" w14:textId="77777777" w:rsidR="009D2599" w:rsidRPr="002F4DCF" w:rsidRDefault="009D2599" w:rsidP="002F4DCF">
                              <w:pPr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- rank : String</w:t>
                              </w:r>
                            </w:p>
                            <w:p w14:paraId="0A520555" w14:textId="3138217B" w:rsidR="009D2599" w:rsidRDefault="009D2599" w:rsidP="002F4DCF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rFonts w:ascii="Arial" w:eastAsia="Times New Roman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2F4DCF">
                                <w:rPr>
                                  <w:rFonts w:ascii="Arial" w:eastAsia="Times New Roman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- val</w:t>
                              </w:r>
                              <w:r w:rsidR="00A37553">
                                <w:rPr>
                                  <w:rFonts w:ascii="Arial" w:eastAsia="Times New Roman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u</w:t>
                              </w:r>
                              <w:bookmarkStart w:id="3" w:name="_GoBack"/>
                              <w:bookmarkEnd w:id="3"/>
                              <w:r w:rsidRPr="002F4DCF">
                                <w:rPr>
                                  <w:rFonts w:ascii="Arial" w:eastAsia="Times New Roman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e : int</w:t>
                              </w:r>
                            </w:p>
                            <w:p w14:paraId="07A34ACD" w14:textId="77777777" w:rsidR="009D2599" w:rsidRDefault="009D2599" w:rsidP="002F4DCF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rFonts w:ascii="Arial" w:eastAsia="Times New Roman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1E794170" w14:textId="77777777" w:rsidR="009D2599" w:rsidRDefault="009D2599" w:rsidP="002F4DCF">
                              <w:pPr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2CD02A8C" w14:textId="77777777" w:rsidR="009D2599" w:rsidRPr="002F4DCF" w:rsidRDefault="009D2599" w:rsidP="002F4DCF">
                              <w:pPr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+ Card()</w:t>
                              </w:r>
                            </w:p>
                            <w:p w14:paraId="48FD13ED" w14:textId="77777777" w:rsidR="009D2599" w:rsidRPr="002F4DCF" w:rsidRDefault="009D2599" w:rsidP="002F4DCF">
                              <w:pPr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+Card(suit: Str, rank: Str, value: int)</w:t>
                              </w:r>
                            </w:p>
                            <w:p w14:paraId="2FF2477C" w14:textId="77777777" w:rsidR="009D2599" w:rsidRPr="002F4DCF" w:rsidRDefault="009D2599" w:rsidP="002F4DCF">
                              <w:pPr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+ getSuit() : String</w:t>
                              </w:r>
                            </w:p>
                            <w:p w14:paraId="7CAD3875" w14:textId="77777777" w:rsidR="009D2599" w:rsidRPr="002F4DCF" w:rsidRDefault="009D2599" w:rsidP="002F4DCF">
                              <w:pPr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+ getRank() : String</w:t>
                              </w:r>
                            </w:p>
                            <w:p w14:paraId="1C5BED99" w14:textId="77777777" w:rsidR="009D2599" w:rsidRDefault="009D2599" w:rsidP="002F4DCF">
                              <w:pPr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+ getValue() : int</w:t>
                              </w:r>
                            </w:p>
                            <w:p w14:paraId="0DB6BB43" w14:textId="77777777" w:rsidR="00F77C2E" w:rsidRPr="002F4DCF" w:rsidRDefault="00F77C2E" w:rsidP="002F4DCF">
                              <w:pPr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changeAce</w:t>
                              </w:r>
                              <w:proofErr w:type="spellEnd"/>
                              <w:r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()</w:t>
                              </w:r>
                            </w:p>
                            <w:p w14:paraId="363AA10E" w14:textId="77777777" w:rsidR="009D2599" w:rsidRPr="002F4DCF" w:rsidRDefault="009D2599" w:rsidP="002F4DCF">
                              <w:pPr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+ toString() : String</w:t>
                              </w:r>
                            </w:p>
                            <w:p w14:paraId="024153E8" w14:textId="77777777" w:rsidR="009D2599" w:rsidRPr="002F4DCF" w:rsidRDefault="009D2599" w:rsidP="002F4DCF">
                              <w:pP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1F3C9924" w14:textId="77777777" w:rsidR="009D2599" w:rsidRDefault="009D2599" w:rsidP="002F4DC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Text Box 2" o:spid="_x0000_s1029" type="#_x0000_t202" style="position:absolute;margin-left:234pt;margin-top:335.2pt;width:198pt;height:1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" filled="f" strokecolor="black [3213]">
                  <v:textbox>
                    <w:txbxContent>
                      <w:p w14:paraId="255969A3" w14:textId="77777777" w:rsidR="009D2599" w:rsidRDefault="009D2599" w:rsidP="002F4DCF">
                        <w:pPr>
                          <w:pBdr>
                            <w:bottom w:val="single" w:sz="6" w:space="1" w:color="auto"/>
                          </w:pBdr>
                          <w:jc w:val="center"/>
                        </w:pPr>
                        <w:r>
                          <w:t>Card</w:t>
                        </w:r>
                      </w:p>
                      <w:p w14:paraId="723647A3" w14:textId="77777777" w:rsidR="009D2599" w:rsidRDefault="009D2599" w:rsidP="002F4DC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2767259D" w14:textId="77777777" w:rsidR="009D2599" w:rsidRPr="002F4DCF" w:rsidRDefault="009D2599" w:rsidP="002F4DCF">
                        <w:pPr>
                          <w:pStyle w:val="NormalWeb"/>
                          <w:spacing w:before="0" w:beforeAutospacing="0" w:after="0" w:afterAutospacing="0"/>
                        </w:pPr>
                        <w:r w:rsidRPr="002F4DCF">
                          <w:rPr>
                            <w:rFonts w:ascii="Arial" w:hAnsi="Arial"/>
                            <w:color w:val="000000"/>
                            <w:sz w:val="22"/>
                            <w:szCs w:val="22"/>
                          </w:rPr>
                          <w:t>- suit : String</w:t>
                        </w:r>
                      </w:p>
                      <w:p w14:paraId="3B1AB301" w14:textId="77777777" w:rsidR="009D2599" w:rsidRPr="002F4DCF" w:rsidRDefault="009D2599" w:rsidP="002F4DCF">
                        <w:pPr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- rank : String</w:t>
                        </w:r>
                      </w:p>
                      <w:p w14:paraId="0A520555" w14:textId="3138217B" w:rsidR="009D2599" w:rsidRDefault="009D2599" w:rsidP="002F4DCF">
                        <w:pPr>
                          <w:pBdr>
                            <w:bottom w:val="single" w:sz="6" w:space="1" w:color="auto"/>
                          </w:pBdr>
                          <w:rPr>
                            <w:rFonts w:ascii="Arial" w:eastAsia="Times New Roman" w:hAnsi="Arial" w:cs="Times New Roman"/>
                            <w:color w:val="000000"/>
                            <w:sz w:val="22"/>
                            <w:szCs w:val="22"/>
                          </w:rPr>
                        </w:pPr>
                        <w:r w:rsidRPr="002F4DCF">
                          <w:rPr>
                            <w:rFonts w:ascii="Arial" w:eastAsia="Times New Roman" w:hAnsi="Arial" w:cs="Times New Roman"/>
                            <w:color w:val="000000"/>
                            <w:sz w:val="22"/>
                            <w:szCs w:val="22"/>
                          </w:rPr>
                          <w:t>- val</w:t>
                        </w:r>
                        <w:r w:rsidR="00A37553">
                          <w:rPr>
                            <w:rFonts w:ascii="Arial" w:eastAsia="Times New Roman" w:hAnsi="Arial" w:cs="Times New Roman"/>
                            <w:color w:val="000000"/>
                            <w:sz w:val="22"/>
                            <w:szCs w:val="22"/>
                          </w:rPr>
                          <w:t>u</w:t>
                        </w:r>
                        <w:bookmarkStart w:id="4" w:name="_GoBack"/>
                        <w:bookmarkEnd w:id="4"/>
                        <w:r w:rsidRPr="002F4DCF">
                          <w:rPr>
                            <w:rFonts w:ascii="Arial" w:eastAsia="Times New Roman" w:hAnsi="Arial" w:cs="Times New Roman"/>
                            <w:color w:val="000000"/>
                            <w:sz w:val="22"/>
                            <w:szCs w:val="22"/>
                          </w:rPr>
                          <w:t>e : int</w:t>
                        </w:r>
                      </w:p>
                      <w:p w14:paraId="07A34ACD" w14:textId="77777777" w:rsidR="009D2599" w:rsidRDefault="009D2599" w:rsidP="002F4DCF">
                        <w:pPr>
                          <w:pBdr>
                            <w:bottom w:val="single" w:sz="6" w:space="1" w:color="auto"/>
                          </w:pBdr>
                          <w:rPr>
                            <w:rFonts w:ascii="Arial" w:eastAsia="Times New Roman" w:hAnsi="Arial" w:cs="Times New Roman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1E794170" w14:textId="77777777" w:rsidR="009D2599" w:rsidRDefault="009D2599" w:rsidP="002F4DCF">
                        <w:pPr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2CD02A8C" w14:textId="77777777" w:rsidR="009D2599" w:rsidRPr="002F4DCF" w:rsidRDefault="009D2599" w:rsidP="002F4DCF">
                        <w:pPr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+ Card()</w:t>
                        </w:r>
                      </w:p>
                      <w:p w14:paraId="48FD13ED" w14:textId="77777777" w:rsidR="009D2599" w:rsidRPr="002F4DCF" w:rsidRDefault="009D2599" w:rsidP="002F4DCF">
                        <w:pPr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+Card(suit: Str, rank: Str, value: int)</w:t>
                        </w:r>
                      </w:p>
                      <w:p w14:paraId="2FF2477C" w14:textId="77777777" w:rsidR="009D2599" w:rsidRPr="002F4DCF" w:rsidRDefault="009D2599" w:rsidP="002F4DCF">
                        <w:pPr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+ getSuit() : String</w:t>
                        </w:r>
                      </w:p>
                      <w:p w14:paraId="7CAD3875" w14:textId="77777777" w:rsidR="009D2599" w:rsidRPr="002F4DCF" w:rsidRDefault="009D2599" w:rsidP="002F4DCF">
                        <w:pPr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+ getRank() : String</w:t>
                        </w:r>
                      </w:p>
                      <w:p w14:paraId="1C5BED99" w14:textId="77777777" w:rsidR="009D2599" w:rsidRDefault="009D2599" w:rsidP="002F4DCF">
                        <w:pPr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+ getValue() : int</w:t>
                        </w:r>
                      </w:p>
                      <w:p w14:paraId="0DB6BB43" w14:textId="77777777" w:rsidR="00F77C2E" w:rsidRPr="002F4DCF" w:rsidRDefault="00F77C2E" w:rsidP="002F4DCF">
                        <w:pPr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changeAce</w:t>
                        </w:r>
                        <w:proofErr w:type="spellEnd"/>
                        <w:r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()</w:t>
                        </w:r>
                      </w:p>
                      <w:p w14:paraId="363AA10E" w14:textId="77777777" w:rsidR="009D2599" w:rsidRPr="002F4DCF" w:rsidRDefault="009D2599" w:rsidP="002F4DCF">
                        <w:pPr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+ toString() : String</w:t>
                        </w:r>
                      </w:p>
                      <w:p w14:paraId="024153E8" w14:textId="77777777" w:rsidR="009D2599" w:rsidRPr="002F4DCF" w:rsidRDefault="009D2599" w:rsidP="002F4DCF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</w:p>
                      <w:p w14:paraId="1F3C9924" w14:textId="77777777" w:rsidR="009D2599" w:rsidRDefault="009D2599" w:rsidP="002F4DCF"/>
                    </w:txbxContent>
                  </v:textbox>
                </v:shape>
              </w:pict>
            </mc:Fallback>
          </mc:AlternateContent>
        </w:r>
      </w:ins>
      <w:r w:rsidR="009D259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51DF11" wp14:editId="30E73637">
                <wp:simplePos x="0" y="0"/>
                <wp:positionH relativeFrom="column">
                  <wp:posOffset>914400</wp:posOffset>
                </wp:positionH>
                <wp:positionV relativeFrom="paragraph">
                  <wp:posOffset>1285240</wp:posOffset>
                </wp:positionV>
                <wp:extent cx="0" cy="457200"/>
                <wp:effectExtent l="127000" t="50800" r="10160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in;margin-top:101.2pt;width:0;height:3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D259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17A7CF" wp14:editId="738D8324">
                <wp:simplePos x="0" y="0"/>
                <wp:positionH relativeFrom="column">
                  <wp:posOffset>2057400</wp:posOffset>
                </wp:positionH>
                <wp:positionV relativeFrom="paragraph">
                  <wp:posOffset>1285240</wp:posOffset>
                </wp:positionV>
                <wp:extent cx="914400" cy="457200"/>
                <wp:effectExtent l="50800" t="50800" r="7620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162pt;margin-top:101.2pt;width:1in;height:36pt;flip: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ins w:id="5" w:author="Matthew Rosenbaum" w:date="2017-02-02T18:25:00Z">
        <w:r w:rsidR="009D2599"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16ECFF35" wp14:editId="1D0742F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1742440</wp:posOffset>
                  </wp:positionV>
                  <wp:extent cx="2057400" cy="2057400"/>
                  <wp:effectExtent l="0" t="0" r="25400" b="25400"/>
                  <wp:wrapNone/>
                  <wp:docPr id="5" name="Text Box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E32D22" w14:textId="77777777" w:rsidR="009D2599" w:rsidRDefault="009D2599" w:rsidP="002F4DCF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</w:pPr>
                              <w:r>
                                <w:t>Hand</w:t>
                              </w:r>
                            </w:p>
                            <w:p w14:paraId="19473444" w14:textId="77777777" w:rsidR="009D2599" w:rsidRPr="002F4DCF" w:rsidRDefault="009D2599" w:rsidP="002F4DCF">
                              <w:pP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5BACD00C" w14:textId="77777777" w:rsidR="009D2599" w:rsidRPr="002F4DCF" w:rsidRDefault="009D2599" w:rsidP="002F4DCF">
                              <w:pPr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 xml:space="preserve">- </w:t>
                              </w:r>
                              <w:r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hand</w:t>
                              </w: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: ArrayList&lt;Card&gt;</w:t>
                              </w:r>
                            </w:p>
                            <w:p w14:paraId="0FB630CF" w14:textId="77777777" w:rsidR="009D2599" w:rsidRPr="002F4DCF" w:rsidRDefault="009D2599" w:rsidP="002F4DCF">
                              <w:pP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eastAsia="Times New Roman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 xml:space="preserve">- </w:t>
                              </w:r>
                              <w:r>
                                <w:rPr>
                                  <w:rFonts w:ascii="Arial" w:eastAsia="Times New Roman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total</w:t>
                              </w:r>
                              <w:r w:rsidRPr="002F4DCF">
                                <w:rPr>
                                  <w:rFonts w:ascii="Arial" w:eastAsia="Times New Roman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 xml:space="preserve"> : int</w:t>
                              </w:r>
                            </w:p>
                            <w:p w14:paraId="5B7B1D82" w14:textId="77777777" w:rsidR="009D2599" w:rsidRDefault="009D2599" w:rsidP="002F4DCF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rFonts w:ascii="Arial" w:eastAsia="Times New Roman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1D27F9CB" w14:textId="77777777" w:rsidR="009D2599" w:rsidRDefault="009D2599" w:rsidP="002F4DCF">
                              <w:pPr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21A69400" w14:textId="77777777" w:rsidR="009D2599" w:rsidRPr="002F4DCF" w:rsidRDefault="009D2599" w:rsidP="002F4DCF">
                              <w:pPr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+ Hand()</w:t>
                              </w:r>
                            </w:p>
                            <w:p w14:paraId="0E8880C5" w14:textId="77777777" w:rsidR="009D2599" w:rsidRPr="002F4DCF" w:rsidRDefault="009D2599" w:rsidP="002F4DCF">
                              <w:pPr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+ addCard(</w:t>
                              </w:r>
                              <w:r w:rsidR="006E5F81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Card : c</w:t>
                              </w: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ard)</w:t>
                              </w:r>
                            </w:p>
                            <w:p w14:paraId="25C0C4F5" w14:textId="77777777" w:rsidR="009D2599" w:rsidRPr="002F4DCF" w:rsidRDefault="009D2599" w:rsidP="002F4DCF">
                              <w:pPr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+ checkBlackJack() : boolean</w:t>
                              </w:r>
                            </w:p>
                            <w:p w14:paraId="6F50B81A" w14:textId="77777777" w:rsidR="009D2599" w:rsidRPr="002F4DCF" w:rsidRDefault="009D2599" w:rsidP="002F4DCF">
                              <w:pPr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+ checkBust() : boolean</w:t>
                              </w:r>
                            </w:p>
                            <w:p w14:paraId="06B3BA21" w14:textId="77777777" w:rsidR="009D2599" w:rsidRPr="002F4DCF" w:rsidRDefault="009D2599" w:rsidP="002F4DCF">
                              <w:pPr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+ checkCharlie() : boolean</w:t>
                              </w:r>
                            </w:p>
                            <w:p w14:paraId="37F8410E" w14:textId="77777777" w:rsidR="009D2599" w:rsidRPr="002F4DCF" w:rsidRDefault="009D2599" w:rsidP="002F4DCF">
                              <w:pP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eastAsia="Times New Roman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+ toString() : String</w:t>
                              </w:r>
                            </w:p>
                            <w:p w14:paraId="49E49159" w14:textId="77777777" w:rsidR="009D2599" w:rsidRPr="002F4DCF" w:rsidRDefault="009D2599" w:rsidP="002F4DCF">
                              <w:pP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60A8E650" w14:textId="77777777" w:rsidR="009D2599" w:rsidRPr="002F4DCF" w:rsidRDefault="009D2599" w:rsidP="002F4DCF">
                              <w:pP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Text Box 5" o:spid="_x0000_s1030" type="#_x0000_t202" style="position:absolute;margin-left:0;margin-top:137.2pt;width:162pt;height:16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" filled="f" strokecolor="black [3213]">
                  <v:textbox>
                    <w:txbxContent>
                      <w:p w14:paraId="0FE32D22" w14:textId="77777777" w:rsidR="009D2599" w:rsidRDefault="009D2599" w:rsidP="002F4DCF">
                        <w:pPr>
                          <w:pBdr>
                            <w:bottom w:val="single" w:sz="6" w:space="1" w:color="auto"/>
                          </w:pBdr>
                          <w:jc w:val="center"/>
                        </w:pPr>
                        <w:r>
                          <w:t>Hand</w:t>
                        </w:r>
                      </w:p>
                      <w:p w14:paraId="19473444" w14:textId="77777777" w:rsidR="009D2599" w:rsidRPr="002F4DCF" w:rsidRDefault="009D2599" w:rsidP="002F4DCF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</w:p>
                      <w:p w14:paraId="5BACD00C" w14:textId="77777777" w:rsidR="009D2599" w:rsidRPr="002F4DCF" w:rsidRDefault="009D2599" w:rsidP="002F4DCF">
                        <w:pPr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 xml:space="preserve">- </w:t>
                        </w:r>
                        <w:r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hand</w:t>
                        </w: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: ArrayList&lt;Card&gt;</w:t>
                        </w:r>
                      </w:p>
                      <w:p w14:paraId="0FB630CF" w14:textId="77777777" w:rsidR="009D2599" w:rsidRPr="002F4DCF" w:rsidRDefault="009D2599" w:rsidP="002F4DCF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eastAsia="Times New Roman" w:hAnsi="Arial" w:cs="Times New Roman"/>
                            <w:color w:val="000000"/>
                            <w:sz w:val="22"/>
                            <w:szCs w:val="22"/>
                          </w:rPr>
                          <w:t xml:space="preserve">- </w:t>
                        </w:r>
                        <w:r>
                          <w:rPr>
                            <w:rFonts w:ascii="Arial" w:eastAsia="Times New Roman" w:hAnsi="Arial" w:cs="Times New Roman"/>
                            <w:color w:val="000000"/>
                            <w:sz w:val="22"/>
                            <w:szCs w:val="22"/>
                          </w:rPr>
                          <w:t>total</w:t>
                        </w:r>
                        <w:r w:rsidRPr="002F4DCF">
                          <w:rPr>
                            <w:rFonts w:ascii="Arial" w:eastAsia="Times New Roman" w:hAnsi="Arial" w:cs="Times New Roman"/>
                            <w:color w:val="000000"/>
                            <w:sz w:val="22"/>
                            <w:szCs w:val="22"/>
                          </w:rPr>
                          <w:t xml:space="preserve"> : int</w:t>
                        </w:r>
                      </w:p>
                      <w:p w14:paraId="5B7B1D82" w14:textId="77777777" w:rsidR="009D2599" w:rsidRDefault="009D2599" w:rsidP="002F4DCF">
                        <w:pPr>
                          <w:pBdr>
                            <w:bottom w:val="single" w:sz="6" w:space="1" w:color="auto"/>
                          </w:pBdr>
                          <w:rPr>
                            <w:rFonts w:ascii="Arial" w:eastAsia="Times New Roman" w:hAnsi="Arial" w:cs="Times New Roman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1D27F9CB" w14:textId="77777777" w:rsidR="009D2599" w:rsidRDefault="009D2599" w:rsidP="002F4DCF">
                        <w:pPr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21A69400" w14:textId="77777777" w:rsidR="009D2599" w:rsidRPr="002F4DCF" w:rsidRDefault="009D2599" w:rsidP="002F4DCF">
                        <w:pPr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+ Hand()</w:t>
                        </w:r>
                      </w:p>
                      <w:p w14:paraId="0E8880C5" w14:textId="77777777" w:rsidR="009D2599" w:rsidRPr="002F4DCF" w:rsidRDefault="009D2599" w:rsidP="002F4DCF">
                        <w:pPr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+ addCard(</w:t>
                        </w:r>
                        <w:r w:rsidR="006E5F81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Card : c</w:t>
                        </w: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ard)</w:t>
                        </w:r>
                      </w:p>
                      <w:p w14:paraId="25C0C4F5" w14:textId="77777777" w:rsidR="009D2599" w:rsidRPr="002F4DCF" w:rsidRDefault="009D2599" w:rsidP="002F4DCF">
                        <w:pPr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+ checkBlackJack() : boolean</w:t>
                        </w:r>
                      </w:p>
                      <w:p w14:paraId="6F50B81A" w14:textId="77777777" w:rsidR="009D2599" w:rsidRPr="002F4DCF" w:rsidRDefault="009D2599" w:rsidP="002F4DCF">
                        <w:pPr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+ checkBust() : boolean</w:t>
                        </w:r>
                      </w:p>
                      <w:p w14:paraId="06B3BA21" w14:textId="77777777" w:rsidR="009D2599" w:rsidRPr="002F4DCF" w:rsidRDefault="009D2599" w:rsidP="002F4DCF">
                        <w:pPr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+ checkCharlie() : boolean</w:t>
                        </w:r>
                      </w:p>
                      <w:p w14:paraId="37F8410E" w14:textId="77777777" w:rsidR="009D2599" w:rsidRPr="002F4DCF" w:rsidRDefault="009D2599" w:rsidP="002F4DCF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eastAsia="Times New Roman" w:hAnsi="Arial" w:cs="Times New Roman"/>
                            <w:color w:val="000000"/>
                            <w:sz w:val="22"/>
                            <w:szCs w:val="22"/>
                          </w:rPr>
                          <w:t>+ toString() : String</w:t>
                        </w:r>
                      </w:p>
                      <w:p w14:paraId="49E49159" w14:textId="77777777" w:rsidR="009D2599" w:rsidRPr="002F4DCF" w:rsidRDefault="009D2599" w:rsidP="002F4DCF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</w:p>
                      <w:p w14:paraId="60A8E650" w14:textId="77777777" w:rsidR="009D2599" w:rsidRPr="002F4DCF" w:rsidRDefault="009D2599" w:rsidP="002F4DCF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9D2599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3A9FAAE2" wp14:editId="1A6B74B3">
                  <wp:simplePos x="0" y="0"/>
                  <wp:positionH relativeFrom="column">
                    <wp:posOffset>2971800</wp:posOffset>
                  </wp:positionH>
                  <wp:positionV relativeFrom="paragraph">
                    <wp:posOffset>1742440</wp:posOffset>
                  </wp:positionV>
                  <wp:extent cx="2514600" cy="2057400"/>
                  <wp:effectExtent l="0" t="0" r="25400" b="25400"/>
                  <wp:wrapNone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5146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4B43BC" w14:textId="77777777" w:rsidR="009D2599" w:rsidRDefault="009D2599" w:rsidP="002F4DCF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</w:pPr>
                              <w:r>
                                <w:t>Shoe</w:t>
                              </w:r>
                            </w:p>
                            <w:p w14:paraId="5C7254BE" w14:textId="77777777" w:rsidR="009D2599" w:rsidRPr="002F4DCF" w:rsidRDefault="009D2599" w:rsidP="002F4DCF">
                              <w:pP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2929E7DF" w14:textId="77777777" w:rsidR="009D2599" w:rsidRPr="002F4DCF" w:rsidRDefault="009D2599" w:rsidP="002F4DCF">
                              <w:pPr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- shoe: ArrayList&lt;Card&gt;</w:t>
                              </w:r>
                            </w:p>
                            <w:p w14:paraId="47B1309A" w14:textId="77777777" w:rsidR="009D2599" w:rsidRPr="002F4DCF" w:rsidRDefault="009D2599" w:rsidP="002F4DCF">
                              <w:pP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eastAsia="Times New Roman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- numDecks : int</w:t>
                              </w:r>
                            </w:p>
                            <w:p w14:paraId="73A24E92" w14:textId="77777777" w:rsidR="009D2599" w:rsidRDefault="009D2599" w:rsidP="002F4DCF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rFonts w:ascii="Arial" w:eastAsia="Times New Roman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34AD33F2" w14:textId="77777777" w:rsidR="009D2599" w:rsidRDefault="009D2599" w:rsidP="002F4DCF">
                              <w:pPr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73AE9CF5" w14:textId="77777777" w:rsidR="009D2599" w:rsidRPr="002F4DCF" w:rsidRDefault="009D2599" w:rsidP="002F4DCF">
                              <w:pPr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+ Shoe()</w:t>
                              </w:r>
                            </w:p>
                            <w:p w14:paraId="0CC85F3D" w14:textId="77777777" w:rsidR="009D2599" w:rsidRPr="002F4DCF" w:rsidRDefault="009D2599" w:rsidP="002F4DCF">
                              <w:pPr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+ Shoe(numDecks : int)</w:t>
                              </w:r>
                            </w:p>
                            <w:p w14:paraId="7DFA60ED" w14:textId="77777777" w:rsidR="009D2599" w:rsidRPr="002F4DCF" w:rsidRDefault="009D2599" w:rsidP="002F4DCF">
                              <w:pPr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+ getShoe() : Card</w:t>
                              </w:r>
                            </w:p>
                            <w:p w14:paraId="09656607" w14:textId="77777777" w:rsidR="009D2599" w:rsidRPr="002F4DCF" w:rsidRDefault="009D2599" w:rsidP="002F4DCF">
                              <w:pPr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+ getCard() : Card</w:t>
                              </w:r>
                            </w:p>
                            <w:p w14:paraId="1207CCD3" w14:textId="77777777" w:rsidR="009D2599" w:rsidRPr="002F4DCF" w:rsidRDefault="009D2599" w:rsidP="002F4DCF">
                              <w:pPr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+ shuffleCards()</w:t>
                              </w:r>
                            </w:p>
                            <w:p w14:paraId="5049698F" w14:textId="77777777" w:rsidR="009D2599" w:rsidRDefault="009D2599" w:rsidP="002F4DCF">
                              <w:pPr>
                                <w:rPr>
                                  <w:rFonts w:ascii="Arial" w:eastAsia="Times New Roman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2F4DCF">
                                <w:rPr>
                                  <w:rFonts w:ascii="Arial" w:eastAsia="Times New Roman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+ toString(): String</w:t>
                              </w:r>
                            </w:p>
                            <w:p w14:paraId="2B63618D" w14:textId="77777777" w:rsidR="009D2599" w:rsidRPr="002F4DCF" w:rsidRDefault="009D2599" w:rsidP="002F4DCF">
                              <w:pP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1EA22675" w14:textId="77777777" w:rsidR="009D2599" w:rsidRPr="002F4DCF" w:rsidRDefault="009D2599" w:rsidP="002F4DCF">
                              <w:pP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Text Box 4" o:spid="_x0000_s1031" type="#_x0000_t202" style="position:absolute;margin-left:234pt;margin-top:137.2pt;width:198pt;height:16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" filled="f" strokecolor="black [3213]">
                  <v:textbox>
                    <w:txbxContent>
                      <w:p w14:paraId="424B43BC" w14:textId="77777777" w:rsidR="009D2599" w:rsidRDefault="009D2599" w:rsidP="002F4DCF">
                        <w:pPr>
                          <w:pBdr>
                            <w:bottom w:val="single" w:sz="6" w:space="1" w:color="auto"/>
                          </w:pBdr>
                          <w:jc w:val="center"/>
                        </w:pPr>
                        <w:r>
                          <w:t>Shoe</w:t>
                        </w:r>
                      </w:p>
                      <w:p w14:paraId="5C7254BE" w14:textId="77777777" w:rsidR="009D2599" w:rsidRPr="002F4DCF" w:rsidRDefault="009D2599" w:rsidP="002F4DCF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</w:p>
                      <w:p w14:paraId="2929E7DF" w14:textId="77777777" w:rsidR="009D2599" w:rsidRPr="002F4DCF" w:rsidRDefault="009D2599" w:rsidP="002F4DCF">
                        <w:pPr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- shoe: ArrayList&lt;Card&gt;</w:t>
                        </w:r>
                      </w:p>
                      <w:p w14:paraId="47B1309A" w14:textId="77777777" w:rsidR="009D2599" w:rsidRPr="002F4DCF" w:rsidRDefault="009D2599" w:rsidP="002F4DCF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eastAsia="Times New Roman" w:hAnsi="Arial" w:cs="Times New Roman"/>
                            <w:color w:val="000000"/>
                            <w:sz w:val="22"/>
                            <w:szCs w:val="22"/>
                          </w:rPr>
                          <w:t>- numDecks : int</w:t>
                        </w:r>
                      </w:p>
                      <w:p w14:paraId="73A24E92" w14:textId="77777777" w:rsidR="009D2599" w:rsidRDefault="009D2599" w:rsidP="002F4DCF">
                        <w:pPr>
                          <w:pBdr>
                            <w:bottom w:val="single" w:sz="6" w:space="1" w:color="auto"/>
                          </w:pBdr>
                          <w:rPr>
                            <w:rFonts w:ascii="Arial" w:eastAsia="Times New Roman" w:hAnsi="Arial" w:cs="Times New Roman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34AD33F2" w14:textId="77777777" w:rsidR="009D2599" w:rsidRDefault="009D2599" w:rsidP="002F4DCF">
                        <w:pPr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73AE9CF5" w14:textId="77777777" w:rsidR="009D2599" w:rsidRPr="002F4DCF" w:rsidRDefault="009D2599" w:rsidP="002F4DCF">
                        <w:pPr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+ Shoe()</w:t>
                        </w:r>
                      </w:p>
                      <w:p w14:paraId="0CC85F3D" w14:textId="77777777" w:rsidR="009D2599" w:rsidRPr="002F4DCF" w:rsidRDefault="009D2599" w:rsidP="002F4DCF">
                        <w:pPr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+ Shoe(numDecks : int)</w:t>
                        </w:r>
                      </w:p>
                      <w:p w14:paraId="7DFA60ED" w14:textId="77777777" w:rsidR="009D2599" w:rsidRPr="002F4DCF" w:rsidRDefault="009D2599" w:rsidP="002F4DCF">
                        <w:pPr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+ getShoe() : Card</w:t>
                        </w:r>
                      </w:p>
                      <w:p w14:paraId="09656607" w14:textId="77777777" w:rsidR="009D2599" w:rsidRPr="002F4DCF" w:rsidRDefault="009D2599" w:rsidP="002F4DCF">
                        <w:pPr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+ getCard() : Card</w:t>
                        </w:r>
                      </w:p>
                      <w:p w14:paraId="1207CCD3" w14:textId="77777777" w:rsidR="009D2599" w:rsidRPr="002F4DCF" w:rsidRDefault="009D2599" w:rsidP="002F4DCF">
                        <w:pPr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+ shuffleCards()</w:t>
                        </w:r>
                      </w:p>
                      <w:p w14:paraId="5049698F" w14:textId="77777777" w:rsidR="009D2599" w:rsidRDefault="009D2599" w:rsidP="002F4DCF">
                        <w:pPr>
                          <w:rPr>
                            <w:rFonts w:ascii="Arial" w:eastAsia="Times New Roman" w:hAnsi="Arial" w:cs="Times New Roman"/>
                            <w:color w:val="000000"/>
                            <w:sz w:val="22"/>
                            <w:szCs w:val="22"/>
                          </w:rPr>
                        </w:pPr>
                        <w:r w:rsidRPr="002F4DCF">
                          <w:rPr>
                            <w:rFonts w:ascii="Arial" w:eastAsia="Times New Roman" w:hAnsi="Arial" w:cs="Times New Roman"/>
                            <w:color w:val="000000"/>
                            <w:sz w:val="22"/>
                            <w:szCs w:val="22"/>
                          </w:rPr>
                          <w:t>+ toString(): String</w:t>
                        </w:r>
                      </w:p>
                      <w:p w14:paraId="2B63618D" w14:textId="77777777" w:rsidR="009D2599" w:rsidRPr="002F4DCF" w:rsidRDefault="009D2599" w:rsidP="002F4DCF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</w:p>
                      <w:p w14:paraId="1EA22675" w14:textId="77777777" w:rsidR="009D2599" w:rsidRPr="002F4DCF" w:rsidRDefault="009D2599" w:rsidP="002F4DCF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9D2599"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768AD47" wp14:editId="75CC43B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4257040</wp:posOffset>
                  </wp:positionV>
                  <wp:extent cx="2057400" cy="2286000"/>
                  <wp:effectExtent l="0" t="0" r="25400" b="2540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574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BF7E67" w14:textId="77777777" w:rsidR="009D2599" w:rsidRDefault="009D2599" w:rsidP="002F4DCF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</w:pPr>
                              <w:r>
                                <w:t>Deck</w:t>
                              </w:r>
                            </w:p>
                            <w:p w14:paraId="4C60DE8E" w14:textId="77777777" w:rsidR="009D2599" w:rsidRPr="002F4DCF" w:rsidRDefault="009D2599" w:rsidP="002F4DCF">
                              <w:pP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3B46BCB6" w14:textId="77777777" w:rsidR="009D2599" w:rsidRPr="002F4DCF" w:rsidRDefault="009D2599" w:rsidP="002F4DCF">
                              <w:pPr>
                                <w:spacing w:line="0" w:lineRule="atLeast"/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- deck: ArrayList&lt;Card&gt;</w:t>
                              </w:r>
                            </w:p>
                            <w:p w14:paraId="23C264C4" w14:textId="77777777" w:rsidR="009D2599" w:rsidRDefault="009D2599" w:rsidP="002F4DCF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rFonts w:ascii="Arial" w:eastAsia="Times New Roman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73A07417" w14:textId="77777777" w:rsidR="009D2599" w:rsidRDefault="009D2599" w:rsidP="002F4DCF">
                              <w:pPr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6D927BBB" w14:textId="77777777" w:rsidR="009D2599" w:rsidRPr="002F4DCF" w:rsidRDefault="009D2599" w:rsidP="002F4DCF">
                              <w:pPr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+ Deck()</w:t>
                              </w:r>
                            </w:p>
                            <w:p w14:paraId="27A1ABFF" w14:textId="77777777" w:rsidR="009D2599" w:rsidRPr="002F4DCF" w:rsidRDefault="009D2599" w:rsidP="002F4DCF">
                              <w:pPr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+ getDeck()</w:t>
                              </w:r>
                            </w:p>
                            <w:p w14:paraId="0050213E" w14:textId="77777777" w:rsidR="009D2599" w:rsidRPr="002F4DCF" w:rsidRDefault="009D2599" w:rsidP="002F4DCF">
                              <w:pPr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+ drawCard() : Card</w:t>
                              </w:r>
                            </w:p>
                            <w:p w14:paraId="1D180591" w14:textId="77777777" w:rsidR="009D2599" w:rsidRPr="002F4DCF" w:rsidRDefault="009D2599" w:rsidP="002F4DCF">
                              <w:pPr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+ shuffleDeck()</w:t>
                              </w:r>
                            </w:p>
                            <w:p w14:paraId="3D9A4E70" w14:textId="77777777" w:rsidR="009D2599" w:rsidRPr="002F4DCF" w:rsidRDefault="009D2599" w:rsidP="002F4DCF">
                              <w:pPr>
                                <w:rPr>
                                  <w:rFonts w:ascii="Times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+ resetDeck()</w:t>
                              </w:r>
                            </w:p>
                            <w:p w14:paraId="63C000D7" w14:textId="77777777" w:rsidR="009D2599" w:rsidRPr="002F4DCF" w:rsidRDefault="009D2599" w:rsidP="002F4DCF">
                              <w:pP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  <w:r w:rsidRPr="002F4DCF">
                                <w:rPr>
                                  <w:rFonts w:ascii="Arial" w:eastAsia="Times New Roman" w:hAnsi="Arial" w:cs="Times New Roman"/>
                                  <w:color w:val="000000"/>
                                  <w:sz w:val="22"/>
                                  <w:szCs w:val="22"/>
                                </w:rPr>
                                <w:t>+ toString: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Text Box 3" o:spid="_x0000_s1032" type="#_x0000_t202" style="position:absolute;margin-left:0;margin-top:335.2pt;width:162pt;height:18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" filled="f" strokecolor="black [3213]">
                  <v:textbox>
                    <w:txbxContent>
                      <w:p w14:paraId="0BBF7E67" w14:textId="77777777" w:rsidR="009D2599" w:rsidRDefault="009D2599" w:rsidP="002F4DCF">
                        <w:pPr>
                          <w:pBdr>
                            <w:bottom w:val="single" w:sz="6" w:space="1" w:color="auto"/>
                          </w:pBdr>
                          <w:jc w:val="center"/>
                        </w:pPr>
                        <w:r>
                          <w:t>Deck</w:t>
                        </w:r>
                      </w:p>
                      <w:p w14:paraId="4C60DE8E" w14:textId="77777777" w:rsidR="009D2599" w:rsidRPr="002F4DCF" w:rsidRDefault="009D2599" w:rsidP="002F4DCF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</w:p>
                      <w:p w14:paraId="3B46BCB6" w14:textId="77777777" w:rsidR="009D2599" w:rsidRPr="002F4DCF" w:rsidRDefault="009D2599" w:rsidP="002F4DCF">
                        <w:pPr>
                          <w:spacing w:line="0" w:lineRule="atLeast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- deck: ArrayList&lt;Card&gt;</w:t>
                        </w:r>
                      </w:p>
                      <w:p w14:paraId="23C264C4" w14:textId="77777777" w:rsidR="009D2599" w:rsidRDefault="009D2599" w:rsidP="002F4DCF">
                        <w:pPr>
                          <w:pBdr>
                            <w:bottom w:val="single" w:sz="6" w:space="1" w:color="auto"/>
                          </w:pBdr>
                          <w:rPr>
                            <w:rFonts w:ascii="Arial" w:eastAsia="Times New Roman" w:hAnsi="Arial" w:cs="Times New Roman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73A07417" w14:textId="77777777" w:rsidR="009D2599" w:rsidRDefault="009D2599" w:rsidP="002F4DCF">
                        <w:pPr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6D927BBB" w14:textId="77777777" w:rsidR="009D2599" w:rsidRPr="002F4DCF" w:rsidRDefault="009D2599" w:rsidP="002F4DCF">
                        <w:pPr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+ Deck()</w:t>
                        </w:r>
                      </w:p>
                      <w:p w14:paraId="27A1ABFF" w14:textId="77777777" w:rsidR="009D2599" w:rsidRPr="002F4DCF" w:rsidRDefault="009D2599" w:rsidP="002F4DCF">
                        <w:pPr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+ getDeck()</w:t>
                        </w:r>
                      </w:p>
                      <w:p w14:paraId="0050213E" w14:textId="77777777" w:rsidR="009D2599" w:rsidRPr="002F4DCF" w:rsidRDefault="009D2599" w:rsidP="002F4DCF">
                        <w:pPr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+ drawCard() : Card</w:t>
                        </w:r>
                      </w:p>
                      <w:p w14:paraId="1D180591" w14:textId="77777777" w:rsidR="009D2599" w:rsidRPr="002F4DCF" w:rsidRDefault="009D2599" w:rsidP="002F4DCF">
                        <w:pPr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+ shuffleDeck()</w:t>
                        </w:r>
                      </w:p>
                      <w:p w14:paraId="3D9A4E70" w14:textId="77777777" w:rsidR="009D2599" w:rsidRPr="002F4DCF" w:rsidRDefault="009D2599" w:rsidP="002F4DCF">
                        <w:pPr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hAnsi="Arial" w:cs="Times New Roman"/>
                            <w:color w:val="000000"/>
                            <w:sz w:val="22"/>
                            <w:szCs w:val="22"/>
                          </w:rPr>
                          <w:t>+ resetDeck()</w:t>
                        </w:r>
                      </w:p>
                      <w:p w14:paraId="63C000D7" w14:textId="77777777" w:rsidR="009D2599" w:rsidRPr="002F4DCF" w:rsidRDefault="009D2599" w:rsidP="002F4DCF">
                        <w:pP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  <w:r w:rsidRPr="002F4DCF">
                          <w:rPr>
                            <w:rFonts w:ascii="Arial" w:eastAsia="Times New Roman" w:hAnsi="Arial" w:cs="Times New Roman"/>
                            <w:color w:val="000000"/>
                            <w:sz w:val="22"/>
                            <w:szCs w:val="22"/>
                          </w:rPr>
                          <w:t>+ toString: String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  <w:r w:rsidR="009D259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4FF71D" wp14:editId="6EC7EFC5">
                <wp:simplePos x="0" y="0"/>
                <wp:positionH relativeFrom="column">
                  <wp:posOffset>4114800</wp:posOffset>
                </wp:positionH>
                <wp:positionV relativeFrom="paragraph">
                  <wp:posOffset>1285240</wp:posOffset>
                </wp:positionV>
                <wp:extent cx="0" cy="457200"/>
                <wp:effectExtent l="127000" t="50800" r="10160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24pt;margin-top:101.2pt;width:0;height:36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D259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46496A" wp14:editId="2E7B09E7">
                <wp:simplePos x="0" y="0"/>
                <wp:positionH relativeFrom="column">
                  <wp:posOffset>2057400</wp:posOffset>
                </wp:positionH>
                <wp:positionV relativeFrom="paragraph">
                  <wp:posOffset>5171440</wp:posOffset>
                </wp:positionV>
                <wp:extent cx="914400" cy="0"/>
                <wp:effectExtent l="76200" t="101600" r="0" b="177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62pt;margin-top:407.2pt;width:1in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D259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37A4B5" wp14:editId="0EB679AA">
                <wp:simplePos x="0" y="0"/>
                <wp:positionH relativeFrom="column">
                  <wp:posOffset>4114800</wp:posOffset>
                </wp:positionH>
                <wp:positionV relativeFrom="paragraph">
                  <wp:posOffset>3799840</wp:posOffset>
                </wp:positionV>
                <wp:extent cx="0" cy="457200"/>
                <wp:effectExtent l="127000" t="50800" r="1016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24pt;margin-top:299.2pt;width:0;height:3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D259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66344C" wp14:editId="30F0EA4D">
                <wp:simplePos x="0" y="0"/>
                <wp:positionH relativeFrom="column">
                  <wp:posOffset>2057400</wp:posOffset>
                </wp:positionH>
                <wp:positionV relativeFrom="paragraph">
                  <wp:posOffset>3799840</wp:posOffset>
                </wp:positionV>
                <wp:extent cx="914400" cy="457200"/>
                <wp:effectExtent l="50800" t="50800" r="7620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62pt;margin-top:299.2pt;width:1in;height:36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sectPr w:rsidR="00191D25" w:rsidSect="00191D2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DCF"/>
    <w:rsid w:val="00191D25"/>
    <w:rsid w:val="002F4DCF"/>
    <w:rsid w:val="003C0BD7"/>
    <w:rsid w:val="006E5F81"/>
    <w:rsid w:val="007C732E"/>
    <w:rsid w:val="009D2599"/>
    <w:rsid w:val="00A37553"/>
    <w:rsid w:val="00F77C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468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DC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DCF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2F4DC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DC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DCF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2F4DC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E8A4CB-B96C-C24B-8346-872BCE366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</Words>
  <Characters>43</Characters>
  <Application>Microsoft Macintosh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Rosenbaum</dc:creator>
  <cp:keywords/>
  <dc:description/>
  <cp:lastModifiedBy>Matthew Rosenbaum</cp:lastModifiedBy>
  <cp:revision>5</cp:revision>
  <dcterms:created xsi:type="dcterms:W3CDTF">2017-02-03T00:25:00Z</dcterms:created>
  <dcterms:modified xsi:type="dcterms:W3CDTF">2017-02-03T18:00:00Z</dcterms:modified>
</cp:coreProperties>
</file>